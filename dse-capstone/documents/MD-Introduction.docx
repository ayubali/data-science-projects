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A15762" w14:textId="77777777" w:rsidR="0082403A" w:rsidRPr="0082403A" w:rsidRDefault="0082403A" w:rsidP="0082403A">
      <w:pPr>
        <w:rPr>
          <w:rFonts w:ascii="Times New Roman" w:eastAsia="Times New Roman" w:hAnsi="Times New Roman" w:cs="Times New Roman"/>
          <w:color w:val="000000"/>
          <w:sz w:val="24"/>
          <w:szCs w:val="24"/>
        </w:rPr>
      </w:pPr>
      <w:r w:rsidRPr="0082403A">
        <w:rPr>
          <w:rFonts w:ascii="Times New Roman" w:eastAsia="Times New Roman" w:hAnsi="Times New Roman" w:cs="Times New Roman"/>
          <w:color w:val="000000"/>
          <w:sz w:val="24"/>
          <w:szCs w:val="24"/>
        </w:rPr>
        <w:t xml:space="preserve">Introduction </w:t>
      </w:r>
    </w:p>
    <w:p w14:paraId="0BA21515" w14:textId="77777777" w:rsidR="0082403A" w:rsidRPr="0082403A" w:rsidRDefault="0082403A" w:rsidP="0082403A">
      <w:pPr>
        <w:rPr>
          <w:rFonts w:ascii="Times New Roman" w:eastAsia="Times New Roman" w:hAnsi="Times New Roman" w:cs="Times New Roman"/>
          <w:color w:val="000000"/>
          <w:sz w:val="24"/>
          <w:szCs w:val="24"/>
        </w:rPr>
      </w:pPr>
      <w:r w:rsidRPr="0082403A">
        <w:rPr>
          <w:rFonts w:ascii="Times New Roman" w:eastAsia="Times New Roman" w:hAnsi="Times New Roman" w:cs="Times New Roman"/>
          <w:color w:val="000000"/>
          <w:sz w:val="24"/>
          <w:szCs w:val="24"/>
        </w:rPr>
        <w:t>----------------</w:t>
      </w:r>
    </w:p>
    <w:p w14:paraId="640F8F3C" w14:textId="36F9D382" w:rsidR="0082403A" w:rsidRPr="0082403A" w:rsidRDefault="0082403A" w:rsidP="0082403A">
      <w:pPr>
        <w:rPr>
          <w:rFonts w:ascii="Times New Roman" w:eastAsia="Times New Roman" w:hAnsi="Times New Roman" w:cs="Times New Roman"/>
          <w:color w:val="000000"/>
          <w:sz w:val="24"/>
          <w:szCs w:val="24"/>
        </w:rPr>
      </w:pPr>
      <w:r w:rsidRPr="0082403A">
        <w:rPr>
          <w:rFonts w:ascii="Times New Roman" w:eastAsia="Times New Roman" w:hAnsi="Times New Roman" w:cs="Times New Roman"/>
          <w:color w:val="000000"/>
          <w:sz w:val="24"/>
          <w:szCs w:val="24"/>
        </w:rPr>
        <w:t xml:space="preserve">Neck Laser data is </w:t>
      </w:r>
      <w:ins w:id="0" w:author="Jie Wei" w:date="2020-09-29T19:30:00Z">
        <w:r>
          <w:rPr>
            <w:rFonts w:ascii="Times New Roman" w:eastAsia="Times New Roman" w:hAnsi="Times New Roman" w:cs="Times New Roman"/>
            <w:color w:val="000000"/>
            <w:sz w:val="24"/>
            <w:szCs w:val="24"/>
          </w:rPr>
          <w:t xml:space="preserve">a </w:t>
        </w:r>
      </w:ins>
      <w:r w:rsidRPr="0082403A">
        <w:rPr>
          <w:rFonts w:ascii="Times New Roman" w:eastAsia="Times New Roman" w:hAnsi="Times New Roman" w:cs="Times New Roman"/>
          <w:color w:val="000000"/>
          <w:sz w:val="24"/>
          <w:szCs w:val="24"/>
        </w:rPr>
        <w:t>biomedical data set. This data</w:t>
      </w:r>
      <w:ins w:id="1" w:author="Jie Wei" w:date="2020-09-29T19:30:00Z">
        <w:r>
          <w:rPr>
            <w:rFonts w:ascii="Times New Roman" w:eastAsia="Times New Roman" w:hAnsi="Times New Roman" w:cs="Times New Roman"/>
            <w:color w:val="000000"/>
            <w:sz w:val="24"/>
            <w:szCs w:val="24"/>
          </w:rPr>
          <w:t xml:space="preserve"> set</w:t>
        </w:r>
      </w:ins>
      <w:r w:rsidRPr="0082403A">
        <w:rPr>
          <w:rFonts w:ascii="Times New Roman" w:eastAsia="Times New Roman" w:hAnsi="Times New Roman" w:cs="Times New Roman"/>
          <w:color w:val="000000"/>
          <w:sz w:val="24"/>
          <w:szCs w:val="24"/>
        </w:rPr>
        <w:t xml:space="preserve"> </w:t>
      </w:r>
      <w:ins w:id="2" w:author="Jie Wei" w:date="2020-09-29T19:30:00Z">
        <w:r>
          <w:rPr>
            <w:rFonts w:ascii="Times New Roman" w:eastAsia="Times New Roman" w:hAnsi="Times New Roman" w:cs="Times New Roman"/>
            <w:color w:val="000000"/>
            <w:sz w:val="24"/>
            <w:szCs w:val="24"/>
          </w:rPr>
          <w:t>contains</w:t>
        </w:r>
      </w:ins>
      <w:del w:id="3" w:author="Jie Wei" w:date="2020-09-29T19:30:00Z">
        <w:r w:rsidRPr="0082403A" w:rsidDel="0082403A">
          <w:rPr>
            <w:rFonts w:ascii="Times New Roman" w:eastAsia="Times New Roman" w:hAnsi="Times New Roman" w:cs="Times New Roman"/>
            <w:color w:val="000000"/>
            <w:sz w:val="24"/>
            <w:szCs w:val="24"/>
          </w:rPr>
          <w:delText>is</w:delText>
        </w:r>
      </w:del>
      <w:r w:rsidRPr="0082403A">
        <w:rPr>
          <w:rFonts w:ascii="Times New Roman" w:eastAsia="Times New Roman" w:hAnsi="Times New Roman" w:cs="Times New Roman"/>
          <w:color w:val="000000"/>
          <w:sz w:val="24"/>
          <w:szCs w:val="24"/>
        </w:rPr>
        <w:t xml:space="preserve"> the human pulse vibrations over the neck artery collected by </w:t>
      </w:r>
      <w:ins w:id="4" w:author="Jie Wei" w:date="2020-09-29T19:30:00Z">
        <w:r>
          <w:rPr>
            <w:rFonts w:ascii="Times New Roman" w:eastAsia="Times New Roman" w:hAnsi="Times New Roman" w:cs="Times New Roman"/>
            <w:color w:val="000000"/>
            <w:sz w:val="24"/>
            <w:szCs w:val="24"/>
          </w:rPr>
          <w:t xml:space="preserve">a </w:t>
        </w:r>
      </w:ins>
      <w:r w:rsidRPr="0082403A">
        <w:rPr>
          <w:rFonts w:ascii="Times New Roman" w:eastAsia="Times New Roman" w:hAnsi="Times New Roman" w:cs="Times New Roman"/>
          <w:color w:val="000000"/>
          <w:sz w:val="24"/>
          <w:szCs w:val="24"/>
        </w:rPr>
        <w:t xml:space="preserve">laser </w:t>
      </w:r>
      <w:ins w:id="5" w:author="Jie Wei" w:date="2020-09-29T19:30:00Z">
        <w:r>
          <w:rPr>
            <w:rFonts w:ascii="Times New Roman" w:eastAsia="Times New Roman" w:hAnsi="Times New Roman" w:cs="Times New Roman"/>
            <w:color w:val="000000"/>
            <w:sz w:val="24"/>
            <w:szCs w:val="24"/>
          </w:rPr>
          <w:t>Doppler</w:t>
        </w:r>
      </w:ins>
      <w:ins w:id="6" w:author="Jie Wei" w:date="2020-09-29T19:31:00Z">
        <w:r>
          <w:rPr>
            <w:rFonts w:ascii="Times New Roman" w:eastAsia="Times New Roman" w:hAnsi="Times New Roman" w:cs="Times New Roman"/>
            <w:color w:val="000000"/>
            <w:sz w:val="24"/>
            <w:szCs w:val="24"/>
          </w:rPr>
          <w:t xml:space="preserve"> </w:t>
        </w:r>
      </w:ins>
      <w:r w:rsidRPr="0082403A">
        <w:rPr>
          <w:rFonts w:ascii="Times New Roman" w:eastAsia="Times New Roman" w:hAnsi="Times New Roman" w:cs="Times New Roman"/>
          <w:color w:val="000000"/>
          <w:sz w:val="24"/>
          <w:szCs w:val="24"/>
        </w:rPr>
        <w:t>vibrometer. Each single set of data is collected for a person from multiple Left and Right-side scans and saved in .mat format. Each .mat file is the 1D signal values in the time spectrum like waves, electricity, mechanical vibrations etc.</w:t>
      </w:r>
    </w:p>
    <w:p w14:paraId="43F6CB03" w14:textId="77777777" w:rsidR="0082403A" w:rsidRPr="0082403A" w:rsidRDefault="0082403A" w:rsidP="0082403A">
      <w:pPr>
        <w:rPr>
          <w:rFonts w:ascii="Times New Roman" w:eastAsia="Times New Roman" w:hAnsi="Times New Roman" w:cs="Times New Roman"/>
          <w:color w:val="000000"/>
          <w:sz w:val="24"/>
          <w:szCs w:val="24"/>
        </w:rPr>
      </w:pPr>
    </w:p>
    <w:p w14:paraId="6DD7003D" w14:textId="7DFDED22" w:rsidR="0082403A" w:rsidRPr="0082403A" w:rsidRDefault="0082403A" w:rsidP="0082403A">
      <w:pPr>
        <w:rPr>
          <w:rFonts w:ascii="Times New Roman" w:eastAsia="Times New Roman" w:hAnsi="Times New Roman" w:cs="Times New Roman"/>
          <w:color w:val="000000"/>
          <w:sz w:val="24"/>
          <w:szCs w:val="24"/>
        </w:rPr>
      </w:pPr>
      <w:r w:rsidRPr="0082403A">
        <w:rPr>
          <w:rFonts w:ascii="Times New Roman" w:eastAsia="Times New Roman" w:hAnsi="Times New Roman" w:cs="Times New Roman"/>
          <w:color w:val="000000"/>
          <w:sz w:val="24"/>
          <w:szCs w:val="24"/>
        </w:rPr>
        <w:t xml:space="preserve">We have total of 154 files mat files of 26 persons </w:t>
      </w:r>
      <w:ins w:id="7" w:author="Jie Wei" w:date="2020-09-29T19:31:00Z">
        <w:r>
          <w:rPr>
            <w:rFonts w:ascii="Times New Roman" w:eastAsia="Times New Roman" w:hAnsi="Times New Roman" w:cs="Times New Roman"/>
            <w:color w:val="000000"/>
            <w:sz w:val="24"/>
            <w:szCs w:val="24"/>
          </w:rPr>
          <w:t xml:space="preserve">for </w:t>
        </w:r>
      </w:ins>
      <w:r w:rsidRPr="0082403A">
        <w:rPr>
          <w:rFonts w:ascii="Times New Roman" w:eastAsia="Times New Roman" w:hAnsi="Times New Roman" w:cs="Times New Roman"/>
          <w:color w:val="000000"/>
          <w:sz w:val="24"/>
          <w:szCs w:val="24"/>
        </w:rPr>
        <w:t>now</w:t>
      </w:r>
      <w:ins w:id="8" w:author="Jie Wei" w:date="2020-09-29T19:31:00Z">
        <w:r>
          <w:rPr>
            <w:rFonts w:ascii="Times New Roman" w:eastAsia="Times New Roman" w:hAnsi="Times New Roman" w:cs="Times New Roman"/>
            <w:color w:val="000000"/>
            <w:sz w:val="24"/>
            <w:szCs w:val="24"/>
          </w:rPr>
          <w:t xml:space="preserve"> (more data will be available later)</w:t>
        </w:r>
      </w:ins>
      <w:r w:rsidRPr="0082403A">
        <w:rPr>
          <w:rFonts w:ascii="Times New Roman" w:eastAsia="Times New Roman" w:hAnsi="Times New Roman" w:cs="Times New Roman"/>
          <w:color w:val="000000"/>
          <w:sz w:val="24"/>
          <w:szCs w:val="24"/>
        </w:rPr>
        <w:t>. each file data is the 60 seconds with sampling rate 44</w:t>
      </w:r>
      <w:ins w:id="9" w:author="Jie Wei" w:date="2020-09-29T19:31:00Z">
        <w:r>
          <w:rPr>
            <w:rFonts w:ascii="Times New Roman" w:eastAsia="Times New Roman" w:hAnsi="Times New Roman" w:cs="Times New Roman"/>
            <w:color w:val="000000"/>
            <w:sz w:val="24"/>
            <w:szCs w:val="24"/>
          </w:rPr>
          <w:t>,</w:t>
        </w:r>
      </w:ins>
      <w:r w:rsidRPr="0082403A">
        <w:rPr>
          <w:rFonts w:ascii="Times New Roman" w:eastAsia="Times New Roman" w:hAnsi="Times New Roman" w:cs="Times New Roman"/>
          <w:color w:val="000000"/>
          <w:sz w:val="24"/>
          <w:szCs w:val="24"/>
        </w:rPr>
        <w:t>100</w:t>
      </w:r>
      <w:ins w:id="10" w:author="Jie Wei" w:date="2020-09-29T19:31:00Z">
        <w:r>
          <w:rPr>
            <w:rFonts w:ascii="Times New Roman" w:eastAsia="Times New Roman" w:hAnsi="Times New Roman" w:cs="Times New Roman"/>
            <w:color w:val="000000"/>
            <w:sz w:val="24"/>
            <w:szCs w:val="24"/>
          </w:rPr>
          <w:t xml:space="preserve"> Hz</w:t>
        </w:r>
      </w:ins>
      <w:r w:rsidRPr="0082403A">
        <w:rPr>
          <w:rFonts w:ascii="Times New Roman" w:eastAsia="Times New Roman" w:hAnsi="Times New Roman" w:cs="Times New Roman"/>
          <w:color w:val="000000"/>
          <w:sz w:val="24"/>
          <w:szCs w:val="24"/>
        </w:rPr>
        <w:t>.</w:t>
      </w:r>
    </w:p>
    <w:p w14:paraId="6C310F4E" w14:textId="77777777" w:rsidR="0082403A" w:rsidRPr="0082403A" w:rsidRDefault="0082403A" w:rsidP="0082403A">
      <w:pPr>
        <w:rPr>
          <w:rFonts w:ascii="Times New Roman" w:eastAsia="Times New Roman" w:hAnsi="Times New Roman" w:cs="Times New Roman"/>
          <w:color w:val="000000"/>
          <w:sz w:val="24"/>
          <w:szCs w:val="24"/>
        </w:rPr>
      </w:pPr>
    </w:p>
    <w:p w14:paraId="312519F3" w14:textId="7017BE3E" w:rsidR="0082403A" w:rsidRPr="0082403A" w:rsidRDefault="0082403A" w:rsidP="0082403A">
      <w:pPr>
        <w:rPr>
          <w:rFonts w:ascii="Times New Roman" w:eastAsia="Times New Roman" w:hAnsi="Times New Roman" w:cs="Times New Roman"/>
          <w:color w:val="000000"/>
          <w:sz w:val="24"/>
          <w:szCs w:val="24"/>
        </w:rPr>
      </w:pPr>
      <w:r w:rsidRPr="0082403A">
        <w:rPr>
          <w:rFonts w:ascii="Times New Roman" w:eastAsia="Times New Roman" w:hAnsi="Times New Roman" w:cs="Times New Roman"/>
          <w:color w:val="000000"/>
          <w:sz w:val="24"/>
          <w:szCs w:val="24"/>
        </w:rPr>
        <w:t xml:space="preserve">We want to </w:t>
      </w:r>
      <w:ins w:id="11" w:author="Jie Wei" w:date="2020-09-29T19:32:00Z">
        <w:r>
          <w:rPr>
            <w:rFonts w:ascii="Times New Roman" w:eastAsia="Times New Roman" w:hAnsi="Times New Roman" w:cs="Times New Roman"/>
            <w:color w:val="000000"/>
            <w:sz w:val="24"/>
            <w:szCs w:val="24"/>
          </w:rPr>
          <w:t xml:space="preserve">distinguish useful vs. useless, and </w:t>
        </w:r>
      </w:ins>
      <w:del w:id="12" w:author="Jie Wei" w:date="2020-09-29T19:32:00Z">
        <w:r w:rsidRPr="0082403A" w:rsidDel="0082403A">
          <w:rPr>
            <w:rFonts w:ascii="Times New Roman" w:eastAsia="Times New Roman" w:hAnsi="Times New Roman" w:cs="Times New Roman"/>
            <w:color w:val="000000"/>
            <w:sz w:val="24"/>
            <w:szCs w:val="24"/>
          </w:rPr>
          <w:delText xml:space="preserve">find </w:delText>
        </w:r>
      </w:del>
      <w:r w:rsidRPr="0082403A">
        <w:rPr>
          <w:rFonts w:ascii="Times New Roman" w:eastAsia="Times New Roman" w:hAnsi="Times New Roman" w:cs="Times New Roman"/>
          <w:color w:val="000000"/>
          <w:sz w:val="24"/>
          <w:szCs w:val="24"/>
        </w:rPr>
        <w:t xml:space="preserve">normal and abnormal person from </w:t>
      </w:r>
      <w:ins w:id="13" w:author="Jie Wei" w:date="2020-09-29T19:32:00Z">
        <w:r>
          <w:rPr>
            <w:rFonts w:ascii="Times New Roman" w:eastAsia="Times New Roman" w:hAnsi="Times New Roman" w:cs="Times New Roman"/>
            <w:color w:val="000000"/>
            <w:sz w:val="24"/>
            <w:szCs w:val="24"/>
          </w:rPr>
          <w:t xml:space="preserve">the </w:t>
        </w:r>
      </w:ins>
      <w:r w:rsidRPr="0082403A">
        <w:rPr>
          <w:rFonts w:ascii="Times New Roman" w:eastAsia="Times New Roman" w:hAnsi="Times New Roman" w:cs="Times New Roman"/>
          <w:color w:val="000000"/>
          <w:sz w:val="24"/>
          <w:szCs w:val="24"/>
        </w:rPr>
        <w:t>data set. As we know a normal person heartbeat is 50~150. For the original signal</w:t>
      </w:r>
      <w:ins w:id="14" w:author="Jie Wei" w:date="2020-09-29T19:32:00Z">
        <w:r>
          <w:rPr>
            <w:rFonts w:ascii="Times New Roman" w:eastAsia="Times New Roman" w:hAnsi="Times New Roman" w:cs="Times New Roman"/>
            <w:color w:val="000000"/>
            <w:sz w:val="24"/>
            <w:szCs w:val="24"/>
          </w:rPr>
          <w:t>s</w:t>
        </w:r>
      </w:ins>
      <w:r w:rsidRPr="0082403A">
        <w:rPr>
          <w:rFonts w:ascii="Times New Roman" w:eastAsia="Times New Roman" w:hAnsi="Times New Roman" w:cs="Times New Roman"/>
          <w:color w:val="000000"/>
          <w:sz w:val="24"/>
          <w:szCs w:val="24"/>
        </w:rPr>
        <w:t xml:space="preserve">, we will use Fourier transform </w:t>
      </w:r>
      <w:ins w:id="15" w:author="Jie Wei" w:date="2020-09-29T19:32:00Z">
        <w:r>
          <w:rPr>
            <w:rFonts w:ascii="Times New Roman" w:eastAsia="Times New Roman" w:hAnsi="Times New Roman" w:cs="Times New Roman"/>
            <w:color w:val="000000"/>
            <w:sz w:val="24"/>
            <w:szCs w:val="24"/>
          </w:rPr>
          <w:t>and signa</w:t>
        </w:r>
      </w:ins>
      <w:ins w:id="16" w:author="Jie Wei" w:date="2020-09-29T19:33:00Z">
        <w:r>
          <w:rPr>
            <w:rFonts w:ascii="Times New Roman" w:eastAsia="Times New Roman" w:hAnsi="Times New Roman" w:cs="Times New Roman"/>
            <w:color w:val="000000"/>
            <w:sz w:val="24"/>
            <w:szCs w:val="24"/>
          </w:rPr>
          <w:t xml:space="preserve">l processing procedures </w:t>
        </w:r>
      </w:ins>
      <w:r w:rsidRPr="0082403A">
        <w:rPr>
          <w:rFonts w:ascii="Times New Roman" w:eastAsia="Times New Roman" w:hAnsi="Times New Roman" w:cs="Times New Roman"/>
          <w:color w:val="000000"/>
          <w:sz w:val="24"/>
          <w:szCs w:val="24"/>
        </w:rPr>
        <w:t xml:space="preserve">to find the plausible heartbeat rates for each person, </w:t>
      </w:r>
      <w:ins w:id="17" w:author="Jie Wei" w:date="2020-09-29T19:33:00Z">
        <w:r>
          <w:rPr>
            <w:rFonts w:ascii="Times New Roman" w:eastAsia="Times New Roman" w:hAnsi="Times New Roman" w:cs="Times New Roman"/>
            <w:color w:val="000000"/>
            <w:sz w:val="24"/>
            <w:szCs w:val="24"/>
          </w:rPr>
          <w:t xml:space="preserve">and </w:t>
        </w:r>
      </w:ins>
      <w:r w:rsidRPr="0082403A">
        <w:rPr>
          <w:rFonts w:ascii="Times New Roman" w:eastAsia="Times New Roman" w:hAnsi="Times New Roman" w:cs="Times New Roman"/>
          <w:color w:val="000000"/>
          <w:sz w:val="24"/>
          <w:szCs w:val="24"/>
        </w:rPr>
        <w:t>other signals that could point to abnormal features. If person's heartbeat is in desired rate</w:t>
      </w:r>
      <w:del w:id="18" w:author="Jie Wei" w:date="2020-09-29T19:33:00Z">
        <w:r w:rsidRPr="0082403A" w:rsidDel="0082403A">
          <w:rPr>
            <w:rFonts w:ascii="Times New Roman" w:eastAsia="Times New Roman" w:hAnsi="Times New Roman" w:cs="Times New Roman"/>
            <w:color w:val="000000"/>
            <w:sz w:val="24"/>
            <w:szCs w:val="24"/>
          </w:rPr>
          <w:delText>, we will conclude that that person is normal otherwise abnormal person</w:delText>
        </w:r>
      </w:del>
      <w:r w:rsidRPr="0082403A">
        <w:rPr>
          <w:rFonts w:ascii="Times New Roman" w:eastAsia="Times New Roman" w:hAnsi="Times New Roman" w:cs="Times New Roman"/>
          <w:color w:val="000000"/>
          <w:sz w:val="24"/>
          <w:szCs w:val="24"/>
        </w:rPr>
        <w:t>.</w:t>
      </w:r>
    </w:p>
    <w:p w14:paraId="7761476E" w14:textId="77777777" w:rsidR="0082403A" w:rsidRPr="0082403A" w:rsidRDefault="0082403A" w:rsidP="0082403A">
      <w:pPr>
        <w:rPr>
          <w:rFonts w:ascii="Times New Roman" w:eastAsia="Times New Roman" w:hAnsi="Times New Roman" w:cs="Times New Roman"/>
          <w:color w:val="000000"/>
          <w:sz w:val="24"/>
          <w:szCs w:val="24"/>
        </w:rPr>
      </w:pPr>
    </w:p>
    <w:p w14:paraId="69FE4417" w14:textId="56BCBA23" w:rsidR="0082403A" w:rsidRPr="0082403A" w:rsidRDefault="0082403A" w:rsidP="0082403A">
      <w:pPr>
        <w:rPr>
          <w:rFonts w:ascii="Times New Roman" w:eastAsia="Times New Roman" w:hAnsi="Times New Roman" w:cs="Times New Roman"/>
          <w:color w:val="000000"/>
          <w:sz w:val="24"/>
          <w:szCs w:val="24"/>
        </w:rPr>
      </w:pPr>
      <w:r w:rsidRPr="0082403A">
        <w:rPr>
          <w:rFonts w:ascii="Times New Roman" w:eastAsia="Times New Roman" w:hAnsi="Times New Roman" w:cs="Times New Roman"/>
          <w:color w:val="000000"/>
          <w:sz w:val="24"/>
          <w:szCs w:val="24"/>
        </w:rPr>
        <w:t xml:space="preserve">After </w:t>
      </w:r>
      <w:ins w:id="19" w:author="Jie Wei" w:date="2020-09-29T19:34:00Z">
        <w:r>
          <w:rPr>
            <w:rFonts w:ascii="Times New Roman" w:eastAsia="Times New Roman" w:hAnsi="Times New Roman" w:cs="Times New Roman"/>
            <w:color w:val="000000"/>
            <w:sz w:val="24"/>
            <w:szCs w:val="24"/>
          </w:rPr>
          <w:t>formulating more data signatures</w:t>
        </w:r>
      </w:ins>
      <w:del w:id="20" w:author="Jie Wei" w:date="2020-09-29T19:34:00Z">
        <w:r w:rsidRPr="0082403A" w:rsidDel="0082403A">
          <w:rPr>
            <w:rFonts w:ascii="Times New Roman" w:eastAsia="Times New Roman" w:hAnsi="Times New Roman" w:cs="Times New Roman"/>
            <w:color w:val="000000"/>
            <w:sz w:val="24"/>
            <w:szCs w:val="24"/>
          </w:rPr>
          <w:delText>leveling data</w:delText>
        </w:r>
      </w:del>
      <w:r w:rsidRPr="0082403A">
        <w:rPr>
          <w:rFonts w:ascii="Times New Roman" w:eastAsia="Times New Roman" w:hAnsi="Times New Roman" w:cs="Times New Roman"/>
          <w:color w:val="000000"/>
          <w:sz w:val="24"/>
          <w:szCs w:val="24"/>
        </w:rPr>
        <w:t>, we will use machine learning model to learn from data</w:t>
      </w:r>
      <w:ins w:id="21" w:author="Jie Wei" w:date="2020-09-29T19:33:00Z">
        <w:r>
          <w:rPr>
            <w:rFonts w:ascii="Times New Roman" w:eastAsia="Times New Roman" w:hAnsi="Times New Roman" w:cs="Times New Roman"/>
            <w:color w:val="000000"/>
            <w:sz w:val="24"/>
            <w:szCs w:val="24"/>
          </w:rPr>
          <w:t xml:space="preserve"> to classify </w:t>
        </w:r>
      </w:ins>
      <w:ins w:id="22" w:author="Jie Wei" w:date="2020-09-29T19:34:00Z">
        <w:r>
          <w:rPr>
            <w:rFonts w:ascii="Times New Roman" w:eastAsia="Times New Roman" w:hAnsi="Times New Roman" w:cs="Times New Roman"/>
            <w:color w:val="000000"/>
            <w:sz w:val="24"/>
            <w:szCs w:val="24"/>
          </w:rPr>
          <w:t xml:space="preserve">people of different age groups, gender and/or health conditions. </w:t>
        </w:r>
      </w:ins>
      <w:del w:id="23" w:author="Jie Wei" w:date="2020-09-29T19:33:00Z">
        <w:r w:rsidRPr="0082403A" w:rsidDel="0082403A">
          <w:rPr>
            <w:rFonts w:ascii="Times New Roman" w:eastAsia="Times New Roman" w:hAnsi="Times New Roman" w:cs="Times New Roman"/>
            <w:color w:val="000000"/>
            <w:sz w:val="24"/>
            <w:szCs w:val="24"/>
          </w:rPr>
          <w:delText>.</w:delText>
        </w:r>
      </w:del>
    </w:p>
    <w:p w14:paraId="5A870D61" w14:textId="77777777" w:rsidR="0082403A" w:rsidRPr="0082403A" w:rsidRDefault="0082403A" w:rsidP="0082403A">
      <w:pPr>
        <w:rPr>
          <w:rFonts w:ascii="Times New Roman" w:eastAsia="Times New Roman" w:hAnsi="Times New Roman" w:cs="Times New Roman"/>
          <w:color w:val="000000"/>
          <w:sz w:val="24"/>
          <w:szCs w:val="24"/>
        </w:rPr>
      </w:pPr>
    </w:p>
    <w:p w14:paraId="0A193914" w14:textId="77777777" w:rsidR="0082403A" w:rsidRPr="0082403A" w:rsidRDefault="0082403A" w:rsidP="0082403A">
      <w:pPr>
        <w:rPr>
          <w:rFonts w:ascii="Times New Roman" w:eastAsia="Times New Roman" w:hAnsi="Times New Roman" w:cs="Times New Roman"/>
          <w:color w:val="000000"/>
          <w:sz w:val="24"/>
          <w:szCs w:val="24"/>
        </w:rPr>
      </w:pPr>
    </w:p>
    <w:p w14:paraId="04AF6AE4" w14:textId="77777777" w:rsidR="0082403A" w:rsidRPr="0082403A" w:rsidRDefault="0082403A" w:rsidP="0082403A">
      <w:pPr>
        <w:rPr>
          <w:rFonts w:ascii="Times New Roman" w:eastAsia="Times New Roman" w:hAnsi="Times New Roman" w:cs="Times New Roman"/>
          <w:color w:val="000000"/>
          <w:sz w:val="24"/>
          <w:szCs w:val="24"/>
        </w:rPr>
      </w:pPr>
      <w:r w:rsidRPr="0082403A">
        <w:rPr>
          <w:rFonts w:ascii="Times New Roman" w:eastAsia="Times New Roman" w:hAnsi="Times New Roman" w:cs="Times New Roman"/>
          <w:color w:val="000000"/>
          <w:sz w:val="24"/>
          <w:szCs w:val="24"/>
        </w:rPr>
        <w:t>Planned to Work</w:t>
      </w:r>
    </w:p>
    <w:p w14:paraId="58A47043" w14:textId="77777777" w:rsidR="0082403A" w:rsidRPr="0082403A" w:rsidRDefault="0082403A" w:rsidP="0082403A">
      <w:pPr>
        <w:rPr>
          <w:rFonts w:ascii="Times New Roman" w:eastAsia="Times New Roman" w:hAnsi="Times New Roman" w:cs="Times New Roman"/>
          <w:color w:val="000000"/>
          <w:sz w:val="24"/>
          <w:szCs w:val="24"/>
        </w:rPr>
      </w:pPr>
      <w:r w:rsidRPr="0082403A">
        <w:rPr>
          <w:rFonts w:ascii="Times New Roman" w:eastAsia="Times New Roman" w:hAnsi="Times New Roman" w:cs="Times New Roman"/>
          <w:color w:val="000000"/>
          <w:sz w:val="24"/>
          <w:szCs w:val="24"/>
        </w:rPr>
        <w:t>--------------------</w:t>
      </w:r>
    </w:p>
    <w:p w14:paraId="3773A676" w14:textId="213DA9F5" w:rsidR="0082403A" w:rsidRPr="0082403A" w:rsidDel="0082403A" w:rsidRDefault="0082403A" w:rsidP="0082403A">
      <w:pPr>
        <w:rPr>
          <w:del w:id="24" w:author="Jie Wei" w:date="2020-09-29T19:34:00Z"/>
          <w:rFonts w:ascii="Times New Roman" w:eastAsia="Times New Roman" w:hAnsi="Times New Roman" w:cs="Times New Roman"/>
          <w:color w:val="000000"/>
          <w:sz w:val="24"/>
          <w:szCs w:val="24"/>
        </w:rPr>
      </w:pPr>
      <w:r w:rsidRPr="0082403A">
        <w:rPr>
          <w:rFonts w:ascii="Times New Roman" w:eastAsia="Times New Roman" w:hAnsi="Times New Roman" w:cs="Times New Roman"/>
          <w:color w:val="000000"/>
          <w:sz w:val="24"/>
          <w:szCs w:val="24"/>
        </w:rPr>
        <w:t>Data in each file in time spectrum of 60 seconds. Each person has multiple left side and right-side scans. we can work with each file and pick one of the files that has good signal value, or we can take average of each left side and right-side files and work on average files. We will go for two of this way and pick</w:t>
      </w:r>
      <w:ins w:id="25" w:author="Jie Wei" w:date="2020-09-29T19:34:00Z">
        <w:r>
          <w:rPr>
            <w:rFonts w:ascii="Times New Roman" w:eastAsia="Times New Roman" w:hAnsi="Times New Roman" w:cs="Times New Roman"/>
            <w:color w:val="000000"/>
            <w:sz w:val="24"/>
            <w:szCs w:val="24"/>
          </w:rPr>
          <w:t xml:space="preserve"> </w:t>
        </w:r>
      </w:ins>
    </w:p>
    <w:p w14:paraId="6AC5DAD3" w14:textId="77777777" w:rsidR="0082403A" w:rsidRPr="0082403A" w:rsidRDefault="0082403A" w:rsidP="0082403A">
      <w:pPr>
        <w:rPr>
          <w:rFonts w:ascii="Times New Roman" w:eastAsia="Times New Roman" w:hAnsi="Times New Roman" w:cs="Times New Roman"/>
          <w:color w:val="000000"/>
          <w:sz w:val="24"/>
          <w:szCs w:val="24"/>
        </w:rPr>
      </w:pPr>
      <w:r w:rsidRPr="0082403A">
        <w:rPr>
          <w:rFonts w:ascii="Times New Roman" w:eastAsia="Times New Roman" w:hAnsi="Times New Roman" w:cs="Times New Roman"/>
          <w:color w:val="000000"/>
          <w:sz w:val="24"/>
          <w:szCs w:val="24"/>
        </w:rPr>
        <w:t>which one is worked best for our purpose.</w:t>
      </w:r>
    </w:p>
    <w:p w14:paraId="4368C850" w14:textId="77777777" w:rsidR="0082403A" w:rsidRPr="0082403A" w:rsidRDefault="0082403A" w:rsidP="0082403A">
      <w:pPr>
        <w:rPr>
          <w:rFonts w:ascii="Times New Roman" w:eastAsia="Times New Roman" w:hAnsi="Times New Roman" w:cs="Times New Roman"/>
          <w:color w:val="000000"/>
          <w:sz w:val="24"/>
          <w:szCs w:val="24"/>
        </w:rPr>
      </w:pPr>
    </w:p>
    <w:p w14:paraId="25D9820D" w14:textId="291842A2" w:rsidR="0082403A" w:rsidRPr="0082403A" w:rsidDel="0082403A" w:rsidRDefault="0082403A" w:rsidP="0082403A">
      <w:pPr>
        <w:rPr>
          <w:del w:id="26" w:author="Jie Wei" w:date="2020-09-29T19:35:00Z"/>
          <w:rFonts w:ascii="Times New Roman" w:eastAsia="Times New Roman" w:hAnsi="Times New Roman" w:cs="Times New Roman"/>
          <w:color w:val="000000"/>
          <w:sz w:val="24"/>
          <w:szCs w:val="24"/>
        </w:rPr>
      </w:pPr>
      <w:r w:rsidRPr="0082403A">
        <w:rPr>
          <w:rFonts w:ascii="Times New Roman" w:eastAsia="Times New Roman" w:hAnsi="Times New Roman" w:cs="Times New Roman"/>
          <w:color w:val="000000"/>
          <w:sz w:val="24"/>
          <w:szCs w:val="24"/>
        </w:rPr>
        <w:t>As our data is in time domain. One of the first task of this data to transform in frequency domain. in order to that we will use one of the well know approach if Fast Fourier transform</w:t>
      </w:r>
      <w:ins w:id="27" w:author="Jie Wei" w:date="2020-09-29T19:34:00Z">
        <w:r>
          <w:rPr>
            <w:rFonts w:ascii="Times New Roman" w:eastAsia="Times New Roman" w:hAnsi="Times New Roman" w:cs="Times New Roman"/>
            <w:color w:val="000000"/>
            <w:sz w:val="24"/>
            <w:szCs w:val="24"/>
          </w:rPr>
          <w:t xml:space="preserve"> </w:t>
        </w:r>
      </w:ins>
      <w:r w:rsidRPr="0082403A">
        <w:rPr>
          <w:rFonts w:ascii="Times New Roman" w:eastAsia="Times New Roman" w:hAnsi="Times New Roman" w:cs="Times New Roman"/>
          <w:color w:val="000000"/>
          <w:sz w:val="24"/>
          <w:szCs w:val="24"/>
        </w:rPr>
        <w:t xml:space="preserve">(FFT). We will apply FFT on both each individual files and average files. </w:t>
      </w:r>
      <w:del w:id="28" w:author="Jie Wei" w:date="2020-09-29T19:35:00Z">
        <w:r w:rsidRPr="0082403A" w:rsidDel="0082403A">
          <w:rPr>
            <w:rFonts w:ascii="Times New Roman" w:eastAsia="Times New Roman" w:hAnsi="Times New Roman" w:cs="Times New Roman"/>
            <w:color w:val="000000"/>
            <w:sz w:val="24"/>
            <w:szCs w:val="24"/>
          </w:rPr>
          <w:delText>We will find maximum domination frequency and Minimum dominating frequency. From the maximum dominating frequency, we will find out plausible high rate of heartbeat. From the Minimum dominating frequency, we will find out plausible low rate of heartbeat.</w:delText>
        </w:r>
      </w:del>
    </w:p>
    <w:p w14:paraId="245EF029" w14:textId="22C11C44" w:rsidR="0082403A" w:rsidRPr="0082403A" w:rsidDel="0082403A" w:rsidRDefault="0082403A" w:rsidP="0082403A">
      <w:pPr>
        <w:rPr>
          <w:del w:id="29" w:author="Jie Wei" w:date="2020-09-29T19:36:00Z"/>
          <w:rFonts w:ascii="Times New Roman" w:eastAsia="Times New Roman" w:hAnsi="Times New Roman" w:cs="Times New Roman"/>
          <w:color w:val="000000"/>
          <w:sz w:val="24"/>
          <w:szCs w:val="24"/>
        </w:rPr>
      </w:pPr>
    </w:p>
    <w:p w14:paraId="69301AA7" w14:textId="0FD0CEE1" w:rsidR="0082403A" w:rsidRPr="0082403A" w:rsidRDefault="0082403A" w:rsidP="0082403A">
      <w:pPr>
        <w:rPr>
          <w:rFonts w:ascii="Times New Roman" w:eastAsia="Times New Roman" w:hAnsi="Times New Roman" w:cs="Times New Roman"/>
          <w:color w:val="000000"/>
          <w:sz w:val="24"/>
          <w:szCs w:val="24"/>
        </w:rPr>
      </w:pPr>
      <w:r w:rsidRPr="0082403A">
        <w:rPr>
          <w:rFonts w:ascii="Times New Roman" w:eastAsia="Times New Roman" w:hAnsi="Times New Roman" w:cs="Times New Roman"/>
          <w:color w:val="000000"/>
          <w:sz w:val="24"/>
          <w:szCs w:val="24"/>
        </w:rPr>
        <w:t xml:space="preserve">As We know a person normal heartbeat rate is 50~150. We will start with this range and </w:t>
      </w:r>
      <w:ins w:id="30" w:author="Jie Wei" w:date="2020-09-29T19:36:00Z">
        <w:r>
          <w:rPr>
            <w:rFonts w:ascii="Times New Roman" w:eastAsia="Times New Roman" w:hAnsi="Times New Roman" w:cs="Times New Roman"/>
            <w:color w:val="000000"/>
            <w:sz w:val="24"/>
            <w:szCs w:val="24"/>
          </w:rPr>
          <w:t>retriev</w:t>
        </w:r>
      </w:ins>
      <w:del w:id="31" w:author="Jie Wei" w:date="2020-09-29T19:36:00Z">
        <w:r w:rsidRPr="0082403A" w:rsidDel="0082403A">
          <w:rPr>
            <w:rFonts w:ascii="Times New Roman" w:eastAsia="Times New Roman" w:hAnsi="Times New Roman" w:cs="Times New Roman"/>
            <w:color w:val="000000"/>
            <w:sz w:val="24"/>
            <w:szCs w:val="24"/>
          </w:rPr>
          <w:delText>find</w:delText>
        </w:r>
      </w:del>
      <w:r w:rsidRPr="0082403A">
        <w:rPr>
          <w:rFonts w:ascii="Times New Roman" w:eastAsia="Times New Roman" w:hAnsi="Times New Roman" w:cs="Times New Roman"/>
          <w:color w:val="000000"/>
          <w:sz w:val="24"/>
          <w:szCs w:val="24"/>
        </w:rPr>
        <w:t xml:space="preserve"> a person</w:t>
      </w:r>
      <w:ins w:id="32" w:author="Jie Wei" w:date="2020-09-29T19:36:00Z">
        <w:r>
          <w:rPr>
            <w:rFonts w:ascii="Times New Roman" w:eastAsia="Times New Roman" w:hAnsi="Times New Roman" w:cs="Times New Roman"/>
            <w:color w:val="000000"/>
            <w:sz w:val="24"/>
            <w:szCs w:val="24"/>
          </w:rPr>
          <w:t>’s heartbeat</w:t>
        </w:r>
      </w:ins>
      <w:r w:rsidRPr="0082403A">
        <w:rPr>
          <w:rFonts w:ascii="Times New Roman" w:eastAsia="Times New Roman" w:hAnsi="Times New Roman" w:cs="Times New Roman"/>
          <w:color w:val="000000"/>
          <w:sz w:val="24"/>
          <w:szCs w:val="24"/>
        </w:rPr>
        <w:t xml:space="preserve"> is normal</w:t>
      </w:r>
      <w:del w:id="33" w:author="Jie Wei" w:date="2020-09-29T19:36:00Z">
        <w:r w:rsidRPr="0082403A" w:rsidDel="0082403A">
          <w:rPr>
            <w:rFonts w:ascii="Times New Roman" w:eastAsia="Times New Roman" w:hAnsi="Times New Roman" w:cs="Times New Roman"/>
            <w:color w:val="000000"/>
            <w:sz w:val="24"/>
            <w:szCs w:val="24"/>
          </w:rPr>
          <w:delText xml:space="preserve"> if the derived value of max and min heart rate is within this rate</w:delText>
        </w:r>
      </w:del>
      <w:r w:rsidRPr="0082403A">
        <w:rPr>
          <w:rFonts w:ascii="Times New Roman" w:eastAsia="Times New Roman" w:hAnsi="Times New Roman" w:cs="Times New Roman"/>
          <w:color w:val="000000"/>
          <w:sz w:val="24"/>
          <w:szCs w:val="24"/>
        </w:rPr>
        <w:t xml:space="preserve">. </w:t>
      </w:r>
      <w:del w:id="34" w:author="Jie Wei" w:date="2020-09-29T19:36:00Z">
        <w:r w:rsidRPr="0082403A" w:rsidDel="0082403A">
          <w:rPr>
            <w:rFonts w:ascii="Times New Roman" w:eastAsia="Times New Roman" w:hAnsi="Times New Roman" w:cs="Times New Roman"/>
            <w:color w:val="000000"/>
            <w:sz w:val="24"/>
            <w:szCs w:val="24"/>
          </w:rPr>
          <w:delText>In this way we want to level each person neck data.</w:delText>
        </w:r>
      </w:del>
    </w:p>
    <w:p w14:paraId="757B56A0" w14:textId="77777777" w:rsidR="0082403A" w:rsidRPr="0082403A" w:rsidRDefault="0082403A" w:rsidP="0082403A">
      <w:pPr>
        <w:rPr>
          <w:rFonts w:ascii="Times New Roman" w:eastAsia="Times New Roman" w:hAnsi="Times New Roman" w:cs="Times New Roman"/>
          <w:color w:val="000000"/>
          <w:sz w:val="24"/>
          <w:szCs w:val="24"/>
        </w:rPr>
      </w:pPr>
    </w:p>
    <w:p w14:paraId="17B72FCA" w14:textId="2A8304FB" w:rsidR="0082403A" w:rsidRPr="0082403A" w:rsidRDefault="0082403A" w:rsidP="0082403A">
      <w:pPr>
        <w:rPr>
          <w:rFonts w:ascii="Times New Roman" w:eastAsia="Times New Roman" w:hAnsi="Times New Roman" w:cs="Times New Roman"/>
          <w:color w:val="000000"/>
          <w:sz w:val="24"/>
          <w:szCs w:val="24"/>
        </w:rPr>
      </w:pPr>
      <w:r w:rsidRPr="0082403A">
        <w:rPr>
          <w:rFonts w:ascii="Times New Roman" w:eastAsia="Times New Roman" w:hAnsi="Times New Roman" w:cs="Times New Roman"/>
          <w:color w:val="000000"/>
          <w:sz w:val="24"/>
          <w:szCs w:val="24"/>
        </w:rPr>
        <w:t xml:space="preserve">When our leveling of data is done. we will </w:t>
      </w:r>
      <w:ins w:id="35" w:author="Jie Wei" w:date="2020-09-29T19:36:00Z">
        <w:r>
          <w:rPr>
            <w:rFonts w:ascii="Times New Roman" w:eastAsia="Times New Roman" w:hAnsi="Times New Roman" w:cs="Times New Roman"/>
            <w:color w:val="000000"/>
            <w:sz w:val="24"/>
            <w:szCs w:val="24"/>
          </w:rPr>
          <w:t>find</w:t>
        </w:r>
      </w:ins>
      <w:ins w:id="36" w:author="Jie Wei" w:date="2020-09-29T19:37:00Z">
        <w:r>
          <w:rPr>
            <w:rFonts w:ascii="Times New Roman" w:eastAsia="Times New Roman" w:hAnsi="Times New Roman" w:cs="Times New Roman"/>
            <w:color w:val="000000"/>
            <w:sz w:val="24"/>
            <w:szCs w:val="24"/>
          </w:rPr>
          <w:t xml:space="preserve">/learn more features in the time and frequency domains and then </w:t>
        </w:r>
      </w:ins>
      <w:r w:rsidRPr="0082403A">
        <w:rPr>
          <w:rFonts w:ascii="Times New Roman" w:eastAsia="Times New Roman" w:hAnsi="Times New Roman" w:cs="Times New Roman"/>
          <w:color w:val="000000"/>
          <w:sz w:val="24"/>
          <w:szCs w:val="24"/>
        </w:rPr>
        <w:t>use machine learning to classify data</w:t>
      </w:r>
      <w:ins w:id="37" w:author="Jie Wei" w:date="2020-09-29T19:37:00Z">
        <w:r>
          <w:rPr>
            <w:rFonts w:ascii="Times New Roman" w:eastAsia="Times New Roman" w:hAnsi="Times New Roman" w:cs="Times New Roman"/>
            <w:color w:val="000000"/>
            <w:sz w:val="24"/>
            <w:szCs w:val="24"/>
          </w:rPr>
          <w:t xml:space="preserve"> for different identification purposes.</w:t>
        </w:r>
      </w:ins>
      <w:del w:id="38" w:author="Jie Wei" w:date="2020-09-29T19:37:00Z">
        <w:r w:rsidRPr="0082403A" w:rsidDel="0082403A">
          <w:rPr>
            <w:rFonts w:ascii="Times New Roman" w:eastAsia="Times New Roman" w:hAnsi="Times New Roman" w:cs="Times New Roman"/>
            <w:color w:val="000000"/>
            <w:sz w:val="24"/>
            <w:szCs w:val="24"/>
          </w:rPr>
          <w:delText>.</w:delText>
        </w:r>
      </w:del>
    </w:p>
    <w:p w14:paraId="69B10F01" w14:textId="77777777" w:rsidR="0082403A" w:rsidRPr="0082403A" w:rsidRDefault="0082403A" w:rsidP="0082403A">
      <w:pPr>
        <w:rPr>
          <w:rFonts w:ascii="Times New Roman" w:eastAsia="Times New Roman" w:hAnsi="Times New Roman" w:cs="Times New Roman"/>
          <w:color w:val="000000"/>
          <w:sz w:val="24"/>
          <w:szCs w:val="24"/>
        </w:rPr>
      </w:pPr>
    </w:p>
    <w:p w14:paraId="48998329" w14:textId="77777777" w:rsidR="0082403A" w:rsidRPr="0082403A" w:rsidRDefault="0082403A" w:rsidP="0082403A">
      <w:pPr>
        <w:rPr>
          <w:rFonts w:ascii="Times New Roman" w:eastAsia="Times New Roman" w:hAnsi="Times New Roman" w:cs="Times New Roman"/>
          <w:color w:val="000000"/>
          <w:sz w:val="24"/>
          <w:szCs w:val="24"/>
        </w:rPr>
      </w:pPr>
    </w:p>
    <w:p w14:paraId="4449A804" w14:textId="77777777" w:rsidR="0082403A" w:rsidRPr="0082403A" w:rsidRDefault="0082403A" w:rsidP="0082403A">
      <w:pPr>
        <w:rPr>
          <w:rFonts w:ascii="Times New Roman" w:eastAsia="Times New Roman" w:hAnsi="Times New Roman" w:cs="Times New Roman"/>
          <w:color w:val="000000"/>
          <w:sz w:val="24"/>
          <w:szCs w:val="24"/>
        </w:rPr>
      </w:pPr>
      <w:r w:rsidRPr="0082403A">
        <w:rPr>
          <w:rFonts w:ascii="Times New Roman" w:eastAsia="Times New Roman" w:hAnsi="Times New Roman" w:cs="Times New Roman"/>
          <w:color w:val="000000"/>
          <w:sz w:val="24"/>
          <w:szCs w:val="24"/>
        </w:rPr>
        <w:t>Progress</w:t>
      </w:r>
    </w:p>
    <w:p w14:paraId="58BF7F69" w14:textId="77777777" w:rsidR="0082403A" w:rsidRPr="0082403A" w:rsidRDefault="0082403A" w:rsidP="0082403A">
      <w:pPr>
        <w:rPr>
          <w:rFonts w:ascii="Times New Roman" w:eastAsia="Times New Roman" w:hAnsi="Times New Roman" w:cs="Times New Roman"/>
          <w:color w:val="000000"/>
          <w:sz w:val="24"/>
          <w:szCs w:val="24"/>
        </w:rPr>
      </w:pPr>
      <w:r w:rsidRPr="0082403A">
        <w:rPr>
          <w:rFonts w:ascii="Times New Roman" w:eastAsia="Times New Roman" w:hAnsi="Times New Roman" w:cs="Times New Roman"/>
          <w:color w:val="000000"/>
          <w:sz w:val="24"/>
          <w:szCs w:val="24"/>
        </w:rPr>
        <w:t>------------</w:t>
      </w:r>
    </w:p>
    <w:p w14:paraId="4587D6CE" w14:textId="77777777" w:rsidR="0082403A" w:rsidRPr="0082403A" w:rsidRDefault="0082403A" w:rsidP="0082403A">
      <w:pPr>
        <w:rPr>
          <w:rFonts w:ascii="Times New Roman" w:eastAsia="Times New Roman" w:hAnsi="Times New Roman" w:cs="Times New Roman"/>
          <w:color w:val="000000"/>
          <w:sz w:val="24"/>
          <w:szCs w:val="24"/>
        </w:rPr>
      </w:pPr>
      <w:r w:rsidRPr="0082403A">
        <w:rPr>
          <w:rFonts w:ascii="Times New Roman" w:eastAsia="Times New Roman" w:hAnsi="Times New Roman" w:cs="Times New Roman"/>
          <w:color w:val="000000"/>
          <w:sz w:val="24"/>
          <w:szCs w:val="24"/>
        </w:rPr>
        <w:t>We learned how to use Fourier transform in Digital signal processing.</w:t>
      </w:r>
    </w:p>
    <w:p w14:paraId="074879C0" w14:textId="77777777" w:rsidR="0082403A" w:rsidRPr="0082403A" w:rsidRDefault="0082403A" w:rsidP="0082403A">
      <w:pPr>
        <w:rPr>
          <w:rFonts w:ascii="Times New Roman" w:eastAsia="Times New Roman" w:hAnsi="Times New Roman" w:cs="Times New Roman"/>
          <w:color w:val="000000"/>
          <w:sz w:val="24"/>
          <w:szCs w:val="24"/>
        </w:rPr>
      </w:pPr>
      <w:r w:rsidRPr="0082403A">
        <w:rPr>
          <w:rFonts w:ascii="Times New Roman" w:eastAsia="Times New Roman" w:hAnsi="Times New Roman" w:cs="Times New Roman"/>
          <w:color w:val="000000"/>
          <w:sz w:val="24"/>
          <w:szCs w:val="24"/>
        </w:rPr>
        <w:t>Each person's Left scans files and right scans file are averaged to left and right averaged file</w:t>
      </w:r>
    </w:p>
    <w:p w14:paraId="02737739" w14:textId="77777777" w:rsidR="0082403A" w:rsidRPr="0082403A" w:rsidRDefault="0082403A" w:rsidP="0082403A">
      <w:pPr>
        <w:rPr>
          <w:rFonts w:ascii="Times New Roman" w:eastAsia="Times New Roman" w:hAnsi="Times New Roman" w:cs="Times New Roman"/>
          <w:color w:val="000000"/>
          <w:sz w:val="24"/>
          <w:szCs w:val="24"/>
        </w:rPr>
      </w:pPr>
      <w:r w:rsidRPr="0082403A">
        <w:rPr>
          <w:rFonts w:ascii="Times New Roman" w:eastAsia="Times New Roman" w:hAnsi="Times New Roman" w:cs="Times New Roman"/>
          <w:color w:val="000000"/>
          <w:sz w:val="24"/>
          <w:szCs w:val="24"/>
        </w:rPr>
        <w:t>Applied FFT on both Left and right scan file and visualized to 10Hz</w:t>
      </w:r>
    </w:p>
    <w:p w14:paraId="22B1693A" w14:textId="77777777" w:rsidR="0082403A" w:rsidRPr="0082403A" w:rsidRDefault="0082403A" w:rsidP="0082403A">
      <w:pPr>
        <w:rPr>
          <w:rFonts w:ascii="Times New Roman" w:eastAsia="Times New Roman" w:hAnsi="Times New Roman" w:cs="Times New Roman"/>
          <w:color w:val="000000"/>
          <w:sz w:val="24"/>
          <w:szCs w:val="24"/>
        </w:rPr>
      </w:pPr>
      <w:r w:rsidRPr="0082403A">
        <w:rPr>
          <w:rFonts w:ascii="Times New Roman" w:eastAsia="Times New Roman" w:hAnsi="Times New Roman" w:cs="Times New Roman"/>
          <w:color w:val="000000"/>
          <w:sz w:val="24"/>
          <w:szCs w:val="24"/>
        </w:rPr>
        <w:t>Applied FFT on average left and right average files and visualized to 10Hz</w:t>
      </w:r>
    </w:p>
    <w:p w14:paraId="0B1E8D4C" w14:textId="77777777" w:rsidR="0082403A" w:rsidRPr="0082403A" w:rsidRDefault="0082403A" w:rsidP="0082403A">
      <w:pPr>
        <w:rPr>
          <w:rFonts w:ascii="Times New Roman" w:eastAsia="Times New Roman" w:hAnsi="Times New Roman" w:cs="Times New Roman"/>
          <w:color w:val="000000"/>
          <w:sz w:val="24"/>
          <w:szCs w:val="24"/>
        </w:rPr>
      </w:pPr>
      <w:r w:rsidRPr="0082403A">
        <w:rPr>
          <w:rFonts w:ascii="Times New Roman" w:eastAsia="Times New Roman" w:hAnsi="Times New Roman" w:cs="Times New Roman"/>
          <w:color w:val="000000"/>
          <w:sz w:val="24"/>
          <w:szCs w:val="24"/>
        </w:rPr>
        <w:t>Found out Our reason of interest lie on 0.8Hz~2.5Hz</w:t>
      </w:r>
    </w:p>
    <w:p w14:paraId="2E1F6212" w14:textId="77777777" w:rsidR="0082403A" w:rsidRPr="0082403A" w:rsidRDefault="0082403A" w:rsidP="0082403A">
      <w:pPr>
        <w:rPr>
          <w:rFonts w:ascii="Times New Roman" w:eastAsia="Times New Roman" w:hAnsi="Times New Roman" w:cs="Times New Roman"/>
          <w:color w:val="000000"/>
          <w:sz w:val="24"/>
          <w:szCs w:val="24"/>
        </w:rPr>
      </w:pPr>
    </w:p>
    <w:p w14:paraId="05020EA1" w14:textId="77777777" w:rsidR="0082403A" w:rsidRPr="0082403A" w:rsidRDefault="0082403A" w:rsidP="0082403A">
      <w:pPr>
        <w:rPr>
          <w:rFonts w:ascii="Times New Roman" w:eastAsia="Times New Roman" w:hAnsi="Times New Roman" w:cs="Times New Roman"/>
          <w:color w:val="000000"/>
          <w:sz w:val="24"/>
          <w:szCs w:val="24"/>
        </w:rPr>
      </w:pPr>
      <w:r w:rsidRPr="0082403A">
        <w:rPr>
          <w:rFonts w:ascii="Times New Roman" w:eastAsia="Times New Roman" w:hAnsi="Times New Roman" w:cs="Times New Roman"/>
          <w:color w:val="000000"/>
          <w:sz w:val="24"/>
          <w:szCs w:val="24"/>
        </w:rPr>
        <w:t>Next</w:t>
      </w:r>
    </w:p>
    <w:p w14:paraId="3AF7F1E8" w14:textId="77777777" w:rsidR="0082403A" w:rsidRPr="0082403A" w:rsidRDefault="0082403A" w:rsidP="0082403A">
      <w:pPr>
        <w:rPr>
          <w:rFonts w:ascii="Times New Roman" w:eastAsia="Times New Roman" w:hAnsi="Times New Roman" w:cs="Times New Roman"/>
          <w:color w:val="000000"/>
          <w:sz w:val="24"/>
          <w:szCs w:val="24"/>
        </w:rPr>
      </w:pPr>
      <w:r w:rsidRPr="0082403A">
        <w:rPr>
          <w:rFonts w:ascii="Times New Roman" w:eastAsia="Times New Roman" w:hAnsi="Times New Roman" w:cs="Times New Roman"/>
          <w:color w:val="000000"/>
          <w:sz w:val="24"/>
          <w:szCs w:val="24"/>
        </w:rPr>
        <w:t>------</w:t>
      </w:r>
    </w:p>
    <w:p w14:paraId="55082CB1" w14:textId="5007B70F" w:rsidR="0082403A" w:rsidRPr="0082403A" w:rsidDel="0082403A" w:rsidRDefault="0082403A" w:rsidP="0082403A">
      <w:pPr>
        <w:rPr>
          <w:del w:id="39" w:author="Jie Wei" w:date="2020-09-29T19:37:00Z"/>
          <w:rFonts w:ascii="Times New Roman" w:eastAsia="Times New Roman" w:hAnsi="Times New Roman" w:cs="Times New Roman"/>
          <w:color w:val="000000"/>
          <w:sz w:val="24"/>
          <w:szCs w:val="24"/>
        </w:rPr>
      </w:pPr>
      <w:del w:id="40" w:author="Jie Wei" w:date="2020-09-29T19:37:00Z">
        <w:r w:rsidRPr="0082403A" w:rsidDel="0082403A">
          <w:rPr>
            <w:rFonts w:ascii="Times New Roman" w:eastAsia="Times New Roman" w:hAnsi="Times New Roman" w:cs="Times New Roman"/>
            <w:color w:val="000000"/>
            <w:sz w:val="24"/>
            <w:szCs w:val="24"/>
          </w:rPr>
          <w:lastRenderedPageBreak/>
          <w:delText>Find out Max dominating frequency and Minimum dominating frequency from the FFT transformed Data</w:delText>
        </w:r>
      </w:del>
    </w:p>
    <w:p w14:paraId="35A77338" w14:textId="3F6241D2" w:rsidR="0082403A" w:rsidRPr="0082403A" w:rsidDel="0082403A" w:rsidRDefault="0082403A" w:rsidP="0082403A">
      <w:pPr>
        <w:rPr>
          <w:del w:id="41" w:author="Jie Wei" w:date="2020-09-29T19:37:00Z"/>
          <w:rFonts w:ascii="Times New Roman" w:eastAsia="Times New Roman" w:hAnsi="Times New Roman" w:cs="Times New Roman"/>
          <w:color w:val="000000"/>
          <w:sz w:val="24"/>
          <w:szCs w:val="24"/>
        </w:rPr>
      </w:pPr>
      <w:del w:id="42" w:author="Jie Wei" w:date="2020-09-29T19:37:00Z">
        <w:r w:rsidRPr="0082403A" w:rsidDel="0082403A">
          <w:rPr>
            <w:rFonts w:ascii="Times New Roman" w:eastAsia="Times New Roman" w:hAnsi="Times New Roman" w:cs="Times New Roman"/>
            <w:color w:val="000000"/>
            <w:sz w:val="24"/>
            <w:szCs w:val="24"/>
          </w:rPr>
          <w:delText xml:space="preserve">Find out Max plausible heartbeat from Max dominating frequency </w:delText>
        </w:r>
      </w:del>
    </w:p>
    <w:p w14:paraId="3316DAD9" w14:textId="15DBB6ED" w:rsidR="00E41154" w:rsidRPr="0082403A" w:rsidRDefault="0082403A" w:rsidP="0082403A">
      <w:pPr>
        <w:rPr>
          <w:rFonts w:ascii="Times New Roman" w:hAnsi="Times New Roman" w:cs="Times New Roman"/>
          <w:sz w:val="24"/>
          <w:szCs w:val="24"/>
        </w:rPr>
      </w:pPr>
      <w:del w:id="43" w:author="Jie Wei" w:date="2020-09-29T19:37:00Z">
        <w:r w:rsidRPr="0082403A" w:rsidDel="0082403A">
          <w:rPr>
            <w:rFonts w:ascii="Times New Roman" w:eastAsia="Times New Roman" w:hAnsi="Times New Roman" w:cs="Times New Roman"/>
            <w:color w:val="000000"/>
            <w:sz w:val="24"/>
            <w:szCs w:val="24"/>
          </w:rPr>
          <w:delText>find out Min plausible heartbeat from min dominating frequency</w:delText>
        </w:r>
      </w:del>
      <w:ins w:id="44" w:author="Jie Wei" w:date="2020-09-29T19:37:00Z">
        <w:r>
          <w:rPr>
            <w:rFonts w:ascii="Times New Roman" w:eastAsia="Times New Roman" w:hAnsi="Times New Roman" w:cs="Times New Roman"/>
            <w:color w:val="000000"/>
            <w:sz w:val="24"/>
            <w:szCs w:val="24"/>
          </w:rPr>
          <w:t>develop a robust proc</w:t>
        </w:r>
      </w:ins>
      <w:ins w:id="45" w:author="Jie Wei" w:date="2020-09-29T19:38:00Z">
        <w:r>
          <w:rPr>
            <w:rFonts w:ascii="Times New Roman" w:eastAsia="Times New Roman" w:hAnsi="Times New Roman" w:cs="Times New Roman"/>
            <w:color w:val="000000"/>
            <w:sz w:val="24"/>
            <w:szCs w:val="24"/>
          </w:rPr>
          <w:t>edure to identify the heartbeat frequency from the same data set to retrieve information from the noisy data</w:t>
        </w:r>
      </w:ins>
      <w:ins w:id="46" w:author="Jie Wei" w:date="2020-09-29T19:39:00Z">
        <w:r>
          <w:rPr>
            <w:rFonts w:ascii="Times New Roman" w:eastAsia="Times New Roman" w:hAnsi="Times New Roman" w:cs="Times New Roman"/>
            <w:color w:val="000000"/>
            <w:sz w:val="24"/>
            <w:szCs w:val="24"/>
          </w:rPr>
          <w:t>:</w:t>
        </w:r>
      </w:ins>
      <w:ins w:id="47" w:author="Jie Wei" w:date="2020-09-29T19:42:00Z">
        <w:r w:rsidR="00EF223B">
          <w:rPr>
            <w:rFonts w:ascii="Times New Roman" w:eastAsia="Times New Roman" w:hAnsi="Times New Roman" w:cs="Times New Roman"/>
            <w:color w:val="000000"/>
            <w:sz w:val="24"/>
            <w:szCs w:val="24"/>
          </w:rPr>
          <w:t xml:space="preserve"> for each data set we identify several local maximal Fourier magnitudes,</w:t>
        </w:r>
      </w:ins>
      <w:ins w:id="48" w:author="Jie Wei" w:date="2020-09-29T19:39:00Z">
        <w:r>
          <w:rPr>
            <w:rFonts w:ascii="Times New Roman" w:eastAsia="Times New Roman" w:hAnsi="Times New Roman" w:cs="Times New Roman"/>
            <w:color w:val="000000"/>
            <w:sz w:val="24"/>
            <w:szCs w:val="24"/>
          </w:rPr>
          <w:t xml:space="preserve"> </w:t>
        </w:r>
      </w:ins>
      <w:ins w:id="49" w:author="Jie Wei" w:date="2020-09-29T19:42:00Z">
        <w:r w:rsidR="00EF223B">
          <w:rPr>
            <w:rFonts w:ascii="Times New Roman" w:eastAsia="Times New Roman" w:hAnsi="Times New Roman" w:cs="Times New Roman"/>
            <w:color w:val="000000"/>
            <w:sz w:val="24"/>
            <w:szCs w:val="24"/>
          </w:rPr>
          <w:t>after a voting procedure, the one with the m</w:t>
        </w:r>
      </w:ins>
      <w:ins w:id="50" w:author="Jie Wei" w:date="2020-09-29T19:43:00Z">
        <w:r w:rsidR="00EF223B">
          <w:rPr>
            <w:rFonts w:ascii="Times New Roman" w:eastAsia="Times New Roman" w:hAnsi="Times New Roman" w:cs="Times New Roman"/>
            <w:color w:val="000000"/>
            <w:sz w:val="24"/>
            <w:szCs w:val="24"/>
          </w:rPr>
          <w:t>ost votes or the average of several close</w:t>
        </w:r>
      </w:ins>
      <w:ins w:id="51" w:author="Jie Wei" w:date="2020-09-29T19:44:00Z">
        <w:r w:rsidR="00EF223B">
          <w:rPr>
            <w:rFonts w:ascii="Times New Roman" w:eastAsia="Times New Roman" w:hAnsi="Times New Roman" w:cs="Times New Roman"/>
            <w:color w:val="000000"/>
            <w:sz w:val="24"/>
            <w:szCs w:val="24"/>
          </w:rPr>
          <w:t xml:space="preserve"> ones </w:t>
        </w:r>
      </w:ins>
      <w:ins w:id="52" w:author="Jie Wei" w:date="2020-09-29T19:43:00Z">
        <w:r w:rsidR="00EF223B">
          <w:rPr>
            <w:rFonts w:ascii="Times New Roman" w:eastAsia="Times New Roman" w:hAnsi="Times New Roman" w:cs="Times New Roman"/>
            <w:color w:val="000000"/>
            <w:sz w:val="24"/>
            <w:szCs w:val="24"/>
          </w:rPr>
          <w:t xml:space="preserve">will be the heartbeat frequency. </w:t>
        </w:r>
      </w:ins>
      <w:ins w:id="53" w:author="Jie Wei" w:date="2020-09-29T19:44:00Z">
        <w:r w:rsidR="00EF223B">
          <w:rPr>
            <w:rFonts w:ascii="Times New Roman" w:eastAsia="Times New Roman" w:hAnsi="Times New Roman" w:cs="Times New Roman"/>
            <w:color w:val="000000"/>
            <w:sz w:val="24"/>
            <w:szCs w:val="24"/>
          </w:rPr>
          <w:t>The precise voting policy will be determined later dictated by the data.</w:t>
        </w:r>
      </w:ins>
    </w:p>
    <w:sectPr w:rsidR="00E41154" w:rsidRPr="008240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ie Wei">
    <w15:presenceInfo w15:providerId="None" w15:userId="Jie We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03A"/>
    <w:rsid w:val="0082403A"/>
    <w:rsid w:val="00E41154"/>
    <w:rsid w:val="00EF2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7AF15"/>
  <w15:chartTrackingRefBased/>
  <w15:docId w15:val="{9E5D4D2D-F009-4F68-BD09-FCF426738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03A"/>
    <w:pPr>
      <w:spacing w:after="0" w:line="240"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4456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537</Words>
  <Characters>3063</Characters>
  <Application>Microsoft Office Word</Application>
  <DocSecurity>0</DocSecurity>
  <Lines>25</Lines>
  <Paragraphs>7</Paragraphs>
  <ScaleCrop>false</ScaleCrop>
  <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 Wei</dc:creator>
  <cp:keywords/>
  <dc:description/>
  <cp:lastModifiedBy>Jie Wei</cp:lastModifiedBy>
  <cp:revision>2</cp:revision>
  <dcterms:created xsi:type="dcterms:W3CDTF">2020-09-29T23:30:00Z</dcterms:created>
  <dcterms:modified xsi:type="dcterms:W3CDTF">2020-09-29T23:44:00Z</dcterms:modified>
</cp:coreProperties>
</file>